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36A" w:rsidRPr="00BE2A60" w:rsidDel="00BE2A60" w:rsidRDefault="00975174" w:rsidP="00343032">
      <w:pPr>
        <w:pStyle w:val="LabTitle"/>
        <w:rPr>
          <w:del w:id="1" w:author="Sukyi" w:date="2017-11-30T12:03:00Z"/>
          <w:rStyle w:val="LabTitleInstVersred"/>
          <w:b/>
          <w:color w:val="auto"/>
          <w:rPrChange w:id="2" w:author="Sukyi" w:date="2017-11-30T12:03:00Z">
            <w:rPr>
              <w:del w:id="3" w:author="Sukyi" w:date="2017-11-30T12:03:00Z"/>
              <w:rStyle w:val="LabTitleInstVersred"/>
              <w:b/>
            </w:rPr>
          </w:rPrChange>
        </w:rPr>
      </w:pPr>
      <w:r>
        <w:t>Lab</w:t>
      </w:r>
      <w:r w:rsidR="007B5099" w:rsidRPr="00FD4A68">
        <w:t xml:space="preserve"> </w:t>
      </w:r>
      <w:r w:rsidR="0002636A">
        <w:t>–</w:t>
      </w:r>
      <w:r w:rsidR="002D6C2A" w:rsidRPr="00A7495F">
        <w:t xml:space="preserve"> </w:t>
      </w:r>
      <w:r w:rsidR="007B5C65">
        <w:t xml:space="preserve">Backup Data </w:t>
      </w:r>
      <w:r w:rsidR="00776EFD">
        <w:t>to</w:t>
      </w:r>
      <w:r w:rsidR="007B5C65">
        <w:t xml:space="preserve"> External </w:t>
      </w:r>
      <w:r w:rsidR="007B5C65" w:rsidRPr="00B76FF7">
        <w:t>Storage</w:t>
      </w:r>
      <w:del w:id="4" w:author="Sukyi" w:date="2017-11-30T12:03:00Z">
        <w:r w:rsidR="0002636A" w:rsidRPr="00BE2A60" w:rsidDel="00BE2A60">
          <w:rPr>
            <w:rPrChange w:id="5" w:author="Sukyi" w:date="2017-11-30T12:03:00Z">
              <w:rPr/>
            </w:rPrChange>
          </w:rPr>
          <w:delText xml:space="preserve"> </w:delText>
        </w:r>
        <w:r w:rsidR="0002636A" w:rsidRPr="00BE2A60" w:rsidDel="00BE2A60">
          <w:rPr>
            <w:rStyle w:val="LabTitleInstVersred"/>
            <w:color w:val="auto"/>
            <w:rPrChange w:id="6" w:author="Sukyi" w:date="2017-11-30T12:03:00Z">
              <w:rPr>
                <w:rStyle w:val="LabTitleInstVersred"/>
              </w:rPr>
            </w:rPrChange>
          </w:rPr>
          <w:delText>(</w:delText>
        </w:r>
        <w:r w:rsidR="00484105" w:rsidRPr="00BE2A60" w:rsidDel="00BE2A60">
          <w:rPr>
            <w:rStyle w:val="LabTitleInstVersred"/>
            <w:color w:val="auto"/>
            <w:rPrChange w:id="7" w:author="Sukyi" w:date="2017-11-30T12:03:00Z">
              <w:rPr>
                <w:rStyle w:val="LabTitleInstVersred"/>
              </w:rPr>
            </w:rPrChange>
          </w:rPr>
          <w:delText>Instructor Version</w:delText>
        </w:r>
        <w:r w:rsidR="0002636A" w:rsidRPr="00BE2A60" w:rsidDel="00BE2A60">
          <w:rPr>
            <w:rStyle w:val="LabTitleInstVersred"/>
            <w:color w:val="auto"/>
            <w:rPrChange w:id="8" w:author="Sukyi" w:date="2017-11-30T12:03:00Z">
              <w:rPr>
                <w:rStyle w:val="LabTitleInstVersred"/>
              </w:rPr>
            </w:rPrChange>
          </w:rPr>
          <w:delText>)</w:delText>
        </w:r>
      </w:del>
    </w:p>
    <w:p w:rsidR="00484105" w:rsidRDefault="00484105" w:rsidP="00BE2A60">
      <w:pPr>
        <w:pStyle w:val="LabTitle"/>
        <w:pPrChange w:id="9" w:author="Sukyi" w:date="2017-11-30T12:03:00Z">
          <w:pPr>
            <w:pStyle w:val="InstNoteRed"/>
          </w:pPr>
        </w:pPrChange>
      </w:pPr>
      <w:del w:id="10" w:author="Sukyi" w:date="2017-11-30T12:03:00Z">
        <w:r w:rsidRPr="009A1CF4" w:rsidDel="00BE2A60">
          <w:delText>Instructor Note</w:delText>
        </w:r>
        <w:r w:rsidRPr="001C05A1" w:rsidDel="00BE2A60">
          <w:delText>:</w:delText>
        </w:r>
        <w:r w:rsidRPr="009A1CF4" w:rsidDel="00BE2A60">
          <w:delText xml:space="preserve"> Red </w:delText>
        </w:r>
        <w:r w:rsidDel="00BE2A60">
          <w:delText xml:space="preserve">font color </w:delText>
        </w:r>
        <w:r w:rsidRPr="009A1CF4" w:rsidDel="00BE2A60">
          <w:delText xml:space="preserve">or </w:delText>
        </w:r>
        <w:r w:rsidDel="00BE2A60">
          <w:delText>g</w:delText>
        </w:r>
        <w:r w:rsidRPr="009A1CF4" w:rsidDel="00BE2A60">
          <w:delText>ray highlights indicate text that appears in the instructor copy only.</w:delText>
        </w:r>
      </w:del>
    </w:p>
    <w:p w:rsidR="009D2C27" w:rsidRDefault="009D2C27" w:rsidP="00216DDE">
      <w:pPr>
        <w:pStyle w:val="LabSection"/>
        <w:outlineLvl w:val="0"/>
      </w:pPr>
      <w:r w:rsidRPr="001D11AE">
        <w:t>Objective</w:t>
      </w:r>
      <w:r w:rsidR="006E6581" w:rsidRPr="001D11AE">
        <w:t>s</w:t>
      </w:r>
    </w:p>
    <w:p w:rsidR="0002636A" w:rsidRDefault="00776EFD" w:rsidP="00C26833">
      <w:pPr>
        <w:pStyle w:val="BodyTextL25"/>
      </w:pPr>
      <w:r>
        <w:t>Backup user data</w:t>
      </w:r>
      <w:r w:rsidR="0002636A">
        <w:t>.</w:t>
      </w:r>
    </w:p>
    <w:p w:rsidR="0085531D" w:rsidRDefault="0085531D" w:rsidP="0085531D">
      <w:pPr>
        <w:pStyle w:val="BodyTextL25Bold"/>
      </w:pPr>
      <w:r>
        <w:t xml:space="preserve">Part 1: </w:t>
      </w:r>
      <w:r w:rsidR="00776EFD">
        <w:t xml:space="preserve">Use a local external disk to </w:t>
      </w:r>
      <w:r w:rsidR="00F945D7">
        <w:t>backup data</w:t>
      </w:r>
    </w:p>
    <w:p w:rsidR="003B46E1" w:rsidRPr="0002636A" w:rsidRDefault="003B46E1" w:rsidP="0085531D">
      <w:pPr>
        <w:pStyle w:val="BodyTextL25Bold"/>
      </w:pPr>
      <w:r>
        <w:t xml:space="preserve">Part 2: </w:t>
      </w:r>
      <w:r w:rsidR="00776EFD">
        <w:t xml:space="preserve">Use a remote disk to </w:t>
      </w:r>
      <w:r w:rsidR="00F945D7">
        <w:t>backup data</w:t>
      </w:r>
    </w:p>
    <w:p w:rsidR="00C07FD9" w:rsidRDefault="009D2C27" w:rsidP="00216DDE">
      <w:pPr>
        <w:pStyle w:val="LabSection"/>
        <w:outlineLvl w:val="0"/>
      </w:pPr>
      <w:r>
        <w:t xml:space="preserve">Background </w:t>
      </w:r>
      <w:r w:rsidR="00672919">
        <w:t>/ Scenario</w:t>
      </w:r>
    </w:p>
    <w:p w:rsidR="00776EFD" w:rsidRDefault="00776EFD" w:rsidP="00776EFD">
      <w:pPr>
        <w:pStyle w:val="BodyTextL25"/>
      </w:pPr>
      <w:r>
        <w:t>It is important to establish a backup strategy that includes data recovery of personal files.</w:t>
      </w:r>
    </w:p>
    <w:p w:rsidR="00737EEE" w:rsidRDefault="00776EFD" w:rsidP="00776EFD">
      <w:pPr>
        <w:pStyle w:val="BodyTextL25"/>
      </w:pPr>
      <w:r>
        <w:t xml:space="preserve">While many backup tools are available, this lab focuses on the Microsoft Backup Utility to perform backups to local external disks. </w:t>
      </w:r>
      <w:r w:rsidR="00DC3619">
        <w:t xml:space="preserve">In </w:t>
      </w:r>
      <w:r>
        <w:t xml:space="preserve">Part 2, this lab uses </w:t>
      </w:r>
      <w:r w:rsidR="00355023">
        <w:t>the Dropbox service</w:t>
      </w:r>
      <w:r>
        <w:t xml:space="preserve"> </w:t>
      </w:r>
      <w:r w:rsidR="00355023">
        <w:t xml:space="preserve">to </w:t>
      </w:r>
      <w:r>
        <w:t>backup data to a remote or cloud-based drive.</w:t>
      </w:r>
    </w:p>
    <w:p w:rsidR="007D2AFE" w:rsidRDefault="007D2AFE" w:rsidP="00216DDE">
      <w:pPr>
        <w:pStyle w:val="LabSection"/>
        <w:outlineLvl w:val="0"/>
      </w:pPr>
      <w:r>
        <w:t>Required R</w:t>
      </w:r>
      <w:r w:rsidR="006E6581">
        <w:t>esources</w:t>
      </w:r>
      <w:r w:rsidR="002435C0">
        <w:t xml:space="preserve"> </w:t>
      </w:r>
    </w:p>
    <w:p w:rsidR="0002636A" w:rsidRDefault="007B5099" w:rsidP="0002636A">
      <w:pPr>
        <w:pStyle w:val="Bulletlevel1"/>
      </w:pPr>
      <w:r>
        <w:t xml:space="preserve">PC or mobile device </w:t>
      </w:r>
      <w:r w:rsidR="0002636A">
        <w:t>with Internet access</w:t>
      </w:r>
    </w:p>
    <w:p w:rsidR="0002636A" w:rsidRDefault="00776EFD" w:rsidP="0002636A">
      <w:pPr>
        <w:pStyle w:val="PartHead"/>
      </w:pPr>
      <w:r>
        <w:t>Backing Up to a Local External Disk</w:t>
      </w:r>
    </w:p>
    <w:p w:rsidR="00776EFD" w:rsidRDefault="00776EFD" w:rsidP="00776EFD">
      <w:pPr>
        <w:pStyle w:val="StepHead"/>
      </w:pPr>
      <w:r>
        <w:t xml:space="preserve">Getting </w:t>
      </w:r>
      <w:r w:rsidR="00AF7F04">
        <w:t>S</w:t>
      </w:r>
      <w:r>
        <w:t xml:space="preserve">tarted </w:t>
      </w:r>
      <w:proofErr w:type="gramStart"/>
      <w:r w:rsidR="00AF7F04">
        <w:t>W</w:t>
      </w:r>
      <w:r>
        <w:t>ith</w:t>
      </w:r>
      <w:proofErr w:type="gramEnd"/>
      <w:r>
        <w:t xml:space="preserve"> </w:t>
      </w:r>
      <w:r w:rsidR="00AF7F04">
        <w:t>B</w:t>
      </w:r>
      <w:r>
        <w:t xml:space="preserve">ackup </w:t>
      </w:r>
      <w:r w:rsidR="00AF7F04">
        <w:t>T</w:t>
      </w:r>
      <w:r>
        <w:t>ools in Windows</w:t>
      </w:r>
    </w:p>
    <w:p w:rsidR="00776EFD" w:rsidRDefault="00776EFD" w:rsidP="00776EFD">
      <w:pPr>
        <w:pStyle w:val="BodyTextL25"/>
      </w:pPr>
      <w:r>
        <w:t xml:space="preserve">Computer usage and organizational requirements </w:t>
      </w:r>
      <w:r w:rsidRPr="008C55C1">
        <w:rPr>
          <w:noProof/>
        </w:rPr>
        <w:t>determine</w:t>
      </w:r>
      <w:r>
        <w:t xml:space="preserve"> how often data must be backed up and the type of backup to perform. It can take a long time to run a backup. If the backup strategy is followed carefully, it is not necessary to back up all files every time. Only the files that have changed since the last backup need to be backed up.</w:t>
      </w:r>
    </w:p>
    <w:p w:rsidR="00776EFD" w:rsidRDefault="00776EFD" w:rsidP="00776EFD">
      <w:pPr>
        <w:pStyle w:val="BodyTextL25"/>
      </w:pPr>
      <w:r>
        <w:t xml:space="preserve">Microsoft Windows includes backup tools that can be used to backup files. In versions earlier than Windows 8, you could use Backup and Restore to </w:t>
      </w:r>
      <w:r w:rsidRPr="008C55C1">
        <w:rPr>
          <w:noProof/>
        </w:rPr>
        <w:t>backup</w:t>
      </w:r>
      <w:r>
        <w:t xml:space="preserve"> your files. Windows 8.1 ships with File History which can be used to back up the files in the Documents, Music, Pictures, Videos, and Desktop folders. Over time, File History builds a history of your files, allowing you to go back and recover specific versions of a file. This is a helpful feature if there are damaged or lost files.</w:t>
      </w:r>
    </w:p>
    <w:p w:rsidR="00776EFD" w:rsidRDefault="00776EFD" w:rsidP="00776EFD">
      <w:pPr>
        <w:pStyle w:val="BodyTextL25"/>
      </w:pPr>
      <w:r>
        <w:t xml:space="preserve">Windows 7 and Vista ship with a different backup tool called </w:t>
      </w:r>
      <w:r w:rsidRPr="00776EFD">
        <w:rPr>
          <w:b/>
        </w:rPr>
        <w:t>Backup and Restore</w:t>
      </w:r>
      <w:r>
        <w:t>. When an external drive is selected, Windows 7 will offer the chance to use the new drive a backup device. Use Backup and Restore to manage backups.</w:t>
      </w:r>
    </w:p>
    <w:p w:rsidR="00776EFD" w:rsidRPr="00530807" w:rsidRDefault="00776EFD" w:rsidP="00776EFD">
      <w:pPr>
        <w:pStyle w:val="BodyTextL25"/>
        <w:rPr>
          <w:b/>
        </w:rPr>
      </w:pPr>
      <w:r w:rsidRPr="00530807">
        <w:rPr>
          <w:b/>
        </w:rPr>
        <w:t>To access the Backup and Restore utility in Windows 7, follow the steps below:</w:t>
      </w:r>
    </w:p>
    <w:p w:rsidR="00776EFD" w:rsidRDefault="00776EFD" w:rsidP="007F4113">
      <w:pPr>
        <w:pStyle w:val="SubStepAlpha"/>
      </w:pPr>
      <w:r>
        <w:t>Connect an external drive.</w:t>
      </w:r>
    </w:p>
    <w:p w:rsidR="00776EFD" w:rsidRDefault="00776EFD" w:rsidP="007F4113">
      <w:pPr>
        <w:pStyle w:val="SubStepAlpha"/>
      </w:pPr>
      <w:r>
        <w:t>Execute</w:t>
      </w:r>
      <w:r w:rsidR="00AD465B">
        <w:t xml:space="preserve"> the</w:t>
      </w:r>
      <w:r>
        <w:t xml:space="preserve"> Backup and Restore by using the following path:</w:t>
      </w:r>
    </w:p>
    <w:p w:rsidR="00776EFD" w:rsidRPr="00530807" w:rsidRDefault="00776EFD" w:rsidP="00530807">
      <w:pPr>
        <w:pStyle w:val="BodyTextL50"/>
        <w:rPr>
          <w:b/>
        </w:rPr>
      </w:pPr>
      <w:r w:rsidRPr="00530807">
        <w:rPr>
          <w:b/>
        </w:rPr>
        <w:t>Start &gt; Control Panel &gt; Backup and Restore</w:t>
      </w:r>
    </w:p>
    <w:p w:rsidR="009D1723" w:rsidRPr="00530807" w:rsidRDefault="009D1723" w:rsidP="009D1723">
      <w:pPr>
        <w:pStyle w:val="BodyTextL25"/>
        <w:rPr>
          <w:b/>
        </w:rPr>
      </w:pPr>
      <w:r w:rsidRPr="00530807">
        <w:rPr>
          <w:b/>
        </w:rPr>
        <w:t>To get started with File History in Windows 8.1, follow the steps below:</w:t>
      </w:r>
    </w:p>
    <w:p w:rsidR="009D1723" w:rsidRDefault="009D1723" w:rsidP="00530807">
      <w:pPr>
        <w:pStyle w:val="SubStepAlpha"/>
        <w:numPr>
          <w:ilvl w:val="2"/>
          <w:numId w:val="9"/>
        </w:numPr>
      </w:pPr>
      <w:r w:rsidRPr="008C55C1">
        <w:rPr>
          <w:noProof/>
        </w:rPr>
        <w:t xml:space="preserve">Connect </w:t>
      </w:r>
      <w:r w:rsidR="00AD465B">
        <w:rPr>
          <w:noProof/>
        </w:rPr>
        <w:t>an</w:t>
      </w:r>
      <w:r>
        <w:t xml:space="preserve"> external drive.</w:t>
      </w:r>
    </w:p>
    <w:p w:rsidR="009D1723" w:rsidRDefault="009D1723" w:rsidP="009D1723">
      <w:pPr>
        <w:pStyle w:val="SubStepAlpha"/>
      </w:pPr>
      <w:r>
        <w:t>Turn on File History by using the following path:</w:t>
      </w:r>
    </w:p>
    <w:p w:rsidR="009D1723" w:rsidRPr="00047130" w:rsidRDefault="009D1723" w:rsidP="009D1723">
      <w:pPr>
        <w:pStyle w:val="BodyTextL50"/>
        <w:rPr>
          <w:b/>
        </w:rPr>
      </w:pPr>
      <w:r w:rsidRPr="00047130">
        <w:rPr>
          <w:b/>
        </w:rPr>
        <w:t>Control Panel &gt; File History &gt; click Turn on</w:t>
      </w:r>
    </w:p>
    <w:p w:rsidR="00776EFD" w:rsidRDefault="00776EFD" w:rsidP="00776EFD">
      <w:pPr>
        <w:pStyle w:val="SubStepAlpha"/>
        <w:numPr>
          <w:ilvl w:val="0"/>
          <w:numId w:val="0"/>
        </w:numPr>
        <w:ind w:left="360"/>
      </w:pPr>
      <w:r w:rsidRPr="00776EFD">
        <w:rPr>
          <w:b/>
        </w:rPr>
        <w:t>Note</w:t>
      </w:r>
      <w:r w:rsidRPr="00530807">
        <w:t>:</w:t>
      </w:r>
      <w:r>
        <w:t xml:space="preserve"> Other operating systems</w:t>
      </w:r>
      <w:r w:rsidR="00AD465B">
        <w:t xml:space="preserve"> also</w:t>
      </w:r>
      <w:r>
        <w:t xml:space="preserve"> have backup tools available. Apple OS X includes Time Machine while Ubuntu Linux includes </w:t>
      </w:r>
      <w:r w:rsidR="00592DC9">
        <w:t>Déjà Dup, by default.</w:t>
      </w:r>
    </w:p>
    <w:p w:rsidR="00776EFD" w:rsidRDefault="00776EFD" w:rsidP="00776EFD">
      <w:pPr>
        <w:pStyle w:val="StepHead"/>
      </w:pPr>
      <w:r>
        <w:lastRenderedPageBreak/>
        <w:t>Backing up the Documents and Pictures folders</w:t>
      </w:r>
    </w:p>
    <w:p w:rsidR="00592DC9" w:rsidRDefault="00592DC9" w:rsidP="00530807">
      <w:pPr>
        <w:pStyle w:val="BodyTextL25"/>
      </w:pPr>
      <w:r>
        <w:t xml:space="preserve">Now that </w:t>
      </w:r>
      <w:r w:rsidR="00AD465B">
        <w:t xml:space="preserve">the </w:t>
      </w:r>
      <w:r>
        <w:t>external disk is connected and you know how to find the backup tool, set it up to back</w:t>
      </w:r>
      <w:r w:rsidR="00B1338E">
        <w:t xml:space="preserve"> </w:t>
      </w:r>
      <w:r>
        <w:t>up the Documents and Pictures folders every day, at 3 a.m.</w:t>
      </w:r>
    </w:p>
    <w:p w:rsidR="00592DC9" w:rsidRDefault="00592DC9" w:rsidP="00257A72">
      <w:pPr>
        <w:pStyle w:val="SubStepAlpha"/>
      </w:pPr>
      <w:r>
        <w:t>Open</w:t>
      </w:r>
      <w:r w:rsidRPr="00530807">
        <w:rPr>
          <w:b/>
        </w:rPr>
        <w:t xml:space="preserve"> Backup and Restore</w:t>
      </w:r>
      <w:r>
        <w:t xml:space="preserve"> (Windows 7) or </w:t>
      </w:r>
      <w:r w:rsidRPr="00530807">
        <w:rPr>
          <w:b/>
        </w:rPr>
        <w:t>File History</w:t>
      </w:r>
      <w:r>
        <w:t xml:space="preserve"> (Windows 8.x).</w:t>
      </w:r>
    </w:p>
    <w:p w:rsidR="00592DC9" w:rsidRDefault="00592DC9" w:rsidP="00257A72">
      <w:pPr>
        <w:pStyle w:val="SubStepAlpha"/>
      </w:pPr>
      <w:r>
        <w:t>Select the external disk you want to use to receive the backup.</w:t>
      </w:r>
    </w:p>
    <w:p w:rsidR="00592DC9" w:rsidRDefault="00592DC9" w:rsidP="00257A72">
      <w:pPr>
        <w:pStyle w:val="SubStepAlpha"/>
      </w:pPr>
      <w:r>
        <w:t>Specify what you want to be backed up to the disk. For this lab</w:t>
      </w:r>
      <w:r w:rsidR="00C84E9A">
        <w:t>,</w:t>
      </w:r>
      <w:r>
        <w:t xml:space="preserve"> choose the </w:t>
      </w:r>
      <w:r w:rsidRPr="00530807">
        <w:rPr>
          <w:b/>
        </w:rPr>
        <w:t>Documents</w:t>
      </w:r>
      <w:r>
        <w:t xml:space="preserve"> and </w:t>
      </w:r>
      <w:r w:rsidRPr="00530807">
        <w:rPr>
          <w:b/>
        </w:rPr>
        <w:t>Pictures</w:t>
      </w:r>
      <w:r>
        <w:t xml:space="preserve"> folder</w:t>
      </w:r>
      <w:r w:rsidR="00C84E9A">
        <w:t>s</w:t>
      </w:r>
      <w:r>
        <w:t>.</w:t>
      </w:r>
    </w:p>
    <w:p w:rsidR="00592DC9" w:rsidRDefault="00592DC9" w:rsidP="00257A72">
      <w:pPr>
        <w:pStyle w:val="SubStepAlpha"/>
      </w:pPr>
      <w:r w:rsidRPr="008C55C1">
        <w:rPr>
          <w:noProof/>
        </w:rPr>
        <w:t>Set</w:t>
      </w:r>
      <w:r w:rsidR="008C55C1">
        <w:rPr>
          <w:noProof/>
        </w:rPr>
        <w:t xml:space="preserve"> </w:t>
      </w:r>
      <w:r w:rsidRPr="008C55C1">
        <w:rPr>
          <w:noProof/>
        </w:rPr>
        <w:t>up</w:t>
      </w:r>
      <w:r>
        <w:t xml:space="preserve"> a backup schedule. For this lab, use daily at 3 a.m.</w:t>
      </w:r>
    </w:p>
    <w:p w:rsidR="00592DC9" w:rsidRDefault="00592DC9" w:rsidP="00530807">
      <w:pPr>
        <w:pStyle w:val="SubStepAlpha"/>
        <w:keepNext/>
        <w:numPr>
          <w:ilvl w:val="0"/>
          <w:numId w:val="0"/>
        </w:numPr>
        <w:ind w:left="720"/>
      </w:pPr>
      <w:r>
        <w:t>Why would you choose to perform backups at 3 a.m.?</w:t>
      </w:r>
    </w:p>
    <w:p w:rsidR="002540AA" w:rsidRDefault="00592DC9" w:rsidP="00530807">
      <w:pPr>
        <w:pStyle w:val="SubStepAlpha"/>
        <w:keepNext/>
        <w:numPr>
          <w:ilvl w:val="0"/>
          <w:numId w:val="0"/>
        </w:numPr>
        <w:ind w:left="720"/>
      </w:pPr>
      <w:r>
        <w:t>____________________________________________________________________________________</w:t>
      </w:r>
    </w:p>
    <w:p w:rsidR="002540AA" w:rsidRDefault="00592DC9" w:rsidP="00530807">
      <w:pPr>
        <w:pStyle w:val="SubStepAlpha"/>
        <w:keepNext/>
        <w:numPr>
          <w:ilvl w:val="0"/>
          <w:numId w:val="0"/>
        </w:numPr>
        <w:ind w:left="720"/>
      </w:pPr>
      <w:r>
        <w:t>____________________________________________________________________________________</w:t>
      </w:r>
    </w:p>
    <w:p w:rsidR="00592DC9" w:rsidRPr="00592DC9" w:rsidDel="00BE2A60" w:rsidRDefault="00592DC9" w:rsidP="00592DC9">
      <w:pPr>
        <w:pStyle w:val="SubStepAlpha"/>
        <w:numPr>
          <w:ilvl w:val="0"/>
          <w:numId w:val="0"/>
        </w:numPr>
        <w:ind w:left="720"/>
        <w:rPr>
          <w:del w:id="11" w:author="Sukyi" w:date="2017-11-30T12:04:00Z"/>
          <w:rStyle w:val="AnswerGray"/>
        </w:rPr>
      </w:pPr>
      <w:del w:id="12" w:author="Sukyi" w:date="2017-11-30T12:04:00Z">
        <w:r w:rsidRPr="00592DC9" w:rsidDel="00BE2A60">
          <w:rPr>
            <w:rStyle w:val="AnswerGray"/>
          </w:rPr>
          <w:delText>Because this is likely to be a low-usage time and little to no impact to user operations is expected.</w:delText>
        </w:r>
      </w:del>
    </w:p>
    <w:p w:rsidR="00592DC9" w:rsidRDefault="00592DC9" w:rsidP="00257A72">
      <w:pPr>
        <w:pStyle w:val="SubStepAlpha"/>
      </w:pPr>
      <w:r>
        <w:t>Start the backup by clicking the</w:t>
      </w:r>
      <w:r w:rsidR="00C84E9A">
        <w:t xml:space="preserve"> </w:t>
      </w:r>
      <w:r w:rsidRPr="00530807">
        <w:rPr>
          <w:b/>
        </w:rPr>
        <w:t>Save settings and run backup</w:t>
      </w:r>
      <w:r>
        <w:t>.</w:t>
      </w:r>
    </w:p>
    <w:p w:rsidR="00257A72" w:rsidRDefault="00776EFD" w:rsidP="00257A72">
      <w:pPr>
        <w:pStyle w:val="PartHead"/>
      </w:pPr>
      <w:r>
        <w:t>Backing Up to a Remote Disk</w:t>
      </w:r>
    </w:p>
    <w:p w:rsidR="00B1338E" w:rsidRDefault="00B1338E" w:rsidP="00B1338E">
      <w:pPr>
        <w:pStyle w:val="StepHead"/>
      </w:pPr>
      <w:r>
        <w:t xml:space="preserve">Getting Familiar </w:t>
      </w:r>
      <w:proofErr w:type="gramStart"/>
      <w:r>
        <w:t>With</w:t>
      </w:r>
      <w:proofErr w:type="gramEnd"/>
      <w:r>
        <w:t xml:space="preserve"> Cloud-Based Backup Services</w:t>
      </w:r>
    </w:p>
    <w:p w:rsidR="00B1338E" w:rsidRDefault="00B1338E" w:rsidP="008B48F0">
      <w:pPr>
        <w:pStyle w:val="BodyTextL25"/>
      </w:pPr>
      <w:r>
        <w:t>Another option for</w:t>
      </w:r>
      <w:r w:rsidR="00C84E9A">
        <w:t xml:space="preserve"> a</w:t>
      </w:r>
      <w:r>
        <w:t xml:space="preserve"> </w:t>
      </w:r>
      <w:r w:rsidRPr="008C55C1">
        <w:rPr>
          <w:noProof/>
        </w:rPr>
        <w:t>backup</w:t>
      </w:r>
      <w:r>
        <w:t xml:space="preserve"> destination is a remote disk. </w:t>
      </w:r>
      <w:r w:rsidR="00C84E9A">
        <w:t>This might be</w:t>
      </w:r>
      <w:r>
        <w:t xml:space="preserve"> a complete cloud service</w:t>
      </w:r>
      <w:r w:rsidR="00C84E9A">
        <w:t>,</w:t>
      </w:r>
      <w:r>
        <w:t xml:space="preserve"> or simply a NAS connected to the network, remote backups are also very common.</w:t>
      </w:r>
    </w:p>
    <w:p w:rsidR="00B1338E" w:rsidRDefault="00B1338E" w:rsidP="00530807">
      <w:pPr>
        <w:pStyle w:val="SubStepAlpha"/>
        <w:keepNext/>
      </w:pPr>
      <w:r>
        <w:t>List a few of cloud-based backup services.</w:t>
      </w:r>
    </w:p>
    <w:p w:rsidR="002540AA" w:rsidRDefault="002540AA" w:rsidP="00530807">
      <w:pPr>
        <w:pStyle w:val="BodyTextL50"/>
        <w:keepNext/>
      </w:pPr>
      <w:r>
        <w:t>____________________________________________________________________________________</w:t>
      </w:r>
    </w:p>
    <w:p w:rsidR="002540AA" w:rsidRDefault="002540AA" w:rsidP="00530807">
      <w:pPr>
        <w:pStyle w:val="BodyTextL50"/>
        <w:keepNext/>
      </w:pPr>
      <w:r>
        <w:t>____________________________________________________________________________________</w:t>
      </w:r>
    </w:p>
    <w:p w:rsidR="008B48F0" w:rsidRPr="00B1338E" w:rsidDel="00BE2A60" w:rsidRDefault="00B1338E" w:rsidP="00530807">
      <w:pPr>
        <w:pStyle w:val="BodyTextL50"/>
        <w:rPr>
          <w:del w:id="13" w:author="Sukyi" w:date="2017-11-30T12:04:00Z"/>
          <w:rStyle w:val="AnswerGray"/>
          <w:b/>
        </w:rPr>
      </w:pPr>
      <w:del w:id="14" w:author="Sukyi" w:date="2017-11-30T12:04:00Z">
        <w:r w:rsidDel="00BE2A60">
          <w:rPr>
            <w:rStyle w:val="AnswerGray"/>
          </w:rPr>
          <w:delText xml:space="preserve">Answers will vary. </w:delText>
        </w:r>
        <w:r w:rsidRPr="00B1338E" w:rsidDel="00BE2A60">
          <w:rPr>
            <w:rStyle w:val="AnswerGray"/>
          </w:rPr>
          <w:delText xml:space="preserve">Dropbox, Microsoft OneDrive, Google Drive, </w:delText>
        </w:r>
        <w:r w:rsidDel="00BE2A60">
          <w:rPr>
            <w:rStyle w:val="AnswerGray"/>
          </w:rPr>
          <w:delText xml:space="preserve">Apple iCloud, </w:delText>
        </w:r>
        <w:r w:rsidRPr="00B1338E" w:rsidDel="00BE2A60">
          <w:rPr>
            <w:rStyle w:val="AnswerGray"/>
          </w:rPr>
          <w:delText>Amazon AWS.</w:delText>
        </w:r>
      </w:del>
    </w:p>
    <w:p w:rsidR="00B1338E" w:rsidRDefault="00B1338E" w:rsidP="00530807">
      <w:pPr>
        <w:pStyle w:val="SubStepAlpha"/>
        <w:keepNext/>
      </w:pPr>
      <w:r>
        <w:t>Research the services you listed above. Are these services free?</w:t>
      </w:r>
    </w:p>
    <w:p w:rsidR="002540AA" w:rsidRDefault="002540AA" w:rsidP="00530807">
      <w:pPr>
        <w:pStyle w:val="BodyTextL50"/>
        <w:keepNext/>
      </w:pPr>
      <w:r>
        <w:t>____________________________________________________________________________________</w:t>
      </w:r>
    </w:p>
    <w:p w:rsidR="002540AA" w:rsidRDefault="002540AA" w:rsidP="00530807">
      <w:pPr>
        <w:pStyle w:val="BodyTextL50"/>
        <w:keepNext/>
      </w:pPr>
      <w:r>
        <w:t>____________________________________________________________________________________</w:t>
      </w:r>
    </w:p>
    <w:p w:rsidR="00B1338E" w:rsidDel="00BE2A60" w:rsidRDefault="00B1338E" w:rsidP="00530807">
      <w:pPr>
        <w:pStyle w:val="BodyTextL50"/>
        <w:rPr>
          <w:del w:id="15" w:author="Sukyi" w:date="2017-11-30T12:04:00Z"/>
          <w:rStyle w:val="AnswerGray"/>
        </w:rPr>
      </w:pPr>
      <w:del w:id="16" w:author="Sukyi" w:date="2017-11-30T12:04:00Z">
        <w:r w:rsidDel="00BE2A60">
          <w:rPr>
            <w:rStyle w:val="AnswerGray"/>
          </w:rPr>
          <w:delText xml:space="preserve">Answers will vary. </w:delText>
        </w:r>
        <w:r w:rsidRPr="00B1338E" w:rsidDel="00BE2A60">
          <w:rPr>
            <w:rStyle w:val="AnswerGray"/>
          </w:rPr>
          <w:delText>Dropbox, Microsoft OneDrive</w:delText>
        </w:r>
        <w:r w:rsidDel="00BE2A60">
          <w:rPr>
            <w:rStyle w:val="AnswerGray"/>
          </w:rPr>
          <w:delText>, Google Drive and Apple iCloud are free for a small and limited amount of storage. If the user needs more storage space, a monthly fee must be paid.</w:delText>
        </w:r>
      </w:del>
    </w:p>
    <w:p w:rsidR="00B1338E" w:rsidRDefault="00B1338E" w:rsidP="00530807">
      <w:pPr>
        <w:pStyle w:val="SubStepAlpha"/>
        <w:keepNext/>
      </w:pPr>
      <w:r>
        <w:t xml:space="preserve">Are the services listed by </w:t>
      </w:r>
      <w:proofErr w:type="gramStart"/>
      <w:r>
        <w:t>you</w:t>
      </w:r>
      <w:proofErr w:type="gramEnd"/>
      <w:r>
        <w:t xml:space="preserve"> platform dependent?</w:t>
      </w:r>
    </w:p>
    <w:p w:rsidR="002540AA" w:rsidRDefault="002540AA" w:rsidP="00530807">
      <w:pPr>
        <w:pStyle w:val="BodyTextL50"/>
        <w:keepNext/>
      </w:pPr>
      <w:r>
        <w:t>____________________________________________________________________________________</w:t>
      </w:r>
    </w:p>
    <w:p w:rsidR="002540AA" w:rsidRDefault="002540AA" w:rsidP="00530807">
      <w:pPr>
        <w:pStyle w:val="BodyTextL50"/>
        <w:keepNext/>
      </w:pPr>
      <w:r>
        <w:t>____________________________________________________________________________________</w:t>
      </w:r>
    </w:p>
    <w:p w:rsidR="00B1338E" w:rsidDel="00BE2A60" w:rsidRDefault="00B1338E" w:rsidP="00530807">
      <w:pPr>
        <w:pStyle w:val="BodyTextL50"/>
        <w:rPr>
          <w:del w:id="17" w:author="Sukyi" w:date="2017-11-30T12:04:00Z"/>
          <w:rStyle w:val="AnswerGray"/>
        </w:rPr>
      </w:pPr>
      <w:del w:id="18" w:author="Sukyi" w:date="2017-11-30T12:04:00Z">
        <w:r w:rsidDel="00BE2A60">
          <w:rPr>
            <w:rStyle w:val="AnswerGray"/>
          </w:rPr>
          <w:delText>Answers will vary. Most of the popular cloud backup services are not platform dependent and have web interfaces or clients available for all the major platforms.</w:delText>
        </w:r>
      </w:del>
    </w:p>
    <w:p w:rsidR="00B1338E" w:rsidRDefault="00B1338E" w:rsidP="00530807">
      <w:pPr>
        <w:pStyle w:val="SubStepAlpha"/>
        <w:keepNext/>
      </w:pPr>
      <w:r>
        <w:t>Can you access your data from all devices you own (desktop, laptop, tablet and phone)?</w:t>
      </w:r>
    </w:p>
    <w:p w:rsidR="002540AA" w:rsidRDefault="002540AA" w:rsidP="00530807">
      <w:pPr>
        <w:pStyle w:val="BodyTextL50"/>
        <w:keepNext/>
      </w:pPr>
      <w:r>
        <w:t>____________________________________________________________________________________</w:t>
      </w:r>
    </w:p>
    <w:p w:rsidR="002540AA" w:rsidRDefault="002540AA" w:rsidP="00530807">
      <w:pPr>
        <w:pStyle w:val="BodyTextL50"/>
        <w:keepNext/>
      </w:pPr>
      <w:r>
        <w:t>____________________________________________________________________________________</w:t>
      </w:r>
    </w:p>
    <w:p w:rsidR="00B1338E" w:rsidRPr="00B1338E" w:rsidDel="00BE2A60" w:rsidRDefault="00B1338E" w:rsidP="00530807">
      <w:pPr>
        <w:pStyle w:val="BodyTextL50"/>
        <w:rPr>
          <w:del w:id="19" w:author="Sukyi" w:date="2017-11-30T12:04:00Z"/>
          <w:rStyle w:val="AnswerGray"/>
        </w:rPr>
      </w:pPr>
      <w:del w:id="20" w:author="Sukyi" w:date="2017-11-30T12:04:00Z">
        <w:r w:rsidDel="00BE2A60">
          <w:rPr>
            <w:rStyle w:val="AnswerGray"/>
          </w:rPr>
          <w:delText>Answers will vary. Yes. Most of the popular cloud-based backup services have clients for all computer platforms.</w:delText>
        </w:r>
      </w:del>
    </w:p>
    <w:p w:rsidR="00B1338E" w:rsidRDefault="00B1338E" w:rsidP="00B1338E">
      <w:pPr>
        <w:pStyle w:val="StepHead"/>
      </w:pPr>
      <w:r>
        <w:t>Using Backup and Restore to Back</w:t>
      </w:r>
      <w:r w:rsidR="0049127C">
        <w:t xml:space="preserve"> </w:t>
      </w:r>
      <w:r>
        <w:t>Up Data to the Cloud</w:t>
      </w:r>
    </w:p>
    <w:p w:rsidR="00B1338E" w:rsidRDefault="00B1338E" w:rsidP="00B1338E">
      <w:pPr>
        <w:pStyle w:val="BodyTextL25"/>
      </w:pPr>
      <w:r>
        <w:t>Choose a service that fits your needs and backup your copy</w:t>
      </w:r>
      <w:r w:rsidR="00961FD3">
        <w:t xml:space="preserve"> of</w:t>
      </w:r>
      <w:r>
        <w:t xml:space="preserve"> your Documents folder to the cloud. Notice that Dropbox and OneDrive </w:t>
      </w:r>
      <w:r w:rsidRPr="008C55C1">
        <w:rPr>
          <w:noProof/>
        </w:rPr>
        <w:t>allow</w:t>
      </w:r>
      <w:r>
        <w:t xml:space="preserve"> you to create a folder </w:t>
      </w:r>
      <w:r w:rsidR="008C55C1">
        <w:rPr>
          <w:noProof/>
        </w:rPr>
        <w:t>o</w:t>
      </w:r>
      <w:r w:rsidRPr="008C55C1">
        <w:rPr>
          <w:noProof/>
        </w:rPr>
        <w:t>n</w:t>
      </w:r>
      <w:r>
        <w:t xml:space="preserve"> your computer that acts as a link to</w:t>
      </w:r>
      <w:r w:rsidR="008C55C1">
        <w:t xml:space="preserve"> the</w:t>
      </w:r>
      <w:r>
        <w:t xml:space="preserve"> </w:t>
      </w:r>
      <w:r w:rsidRPr="008C55C1">
        <w:rPr>
          <w:noProof/>
        </w:rPr>
        <w:t>cloud</w:t>
      </w:r>
      <w:r>
        <w:t xml:space="preserve"> drive. Once created, files copied to that folder are automatically uploaded to the cloud by the cloud-service client</w:t>
      </w:r>
      <w:r w:rsidR="00961FD3">
        <w:t xml:space="preserve"> that is always running</w:t>
      </w:r>
      <w:r>
        <w:t xml:space="preserve">. This setup is very convenient </w:t>
      </w:r>
      <w:r w:rsidR="00961FD3">
        <w:t xml:space="preserve">because </w:t>
      </w:r>
      <w:r>
        <w:t xml:space="preserve">you can use any </w:t>
      </w:r>
      <w:r w:rsidR="00961FD3">
        <w:t xml:space="preserve">backup tools </w:t>
      </w:r>
      <w:r>
        <w:t>of your choice to schedule cloud backups. To use Windows Backup and Restore to back up your files to Dropbox, follow the steps below:</w:t>
      </w:r>
    </w:p>
    <w:p w:rsidR="008B48F0" w:rsidRDefault="00B1338E" w:rsidP="008B48F0">
      <w:pPr>
        <w:pStyle w:val="SubStepAlpha"/>
      </w:pPr>
      <w:r>
        <w:t xml:space="preserve">Visit </w:t>
      </w:r>
      <w:hyperlink r:id="rId8" w:history="1">
        <w:r w:rsidRPr="00B1338E">
          <w:rPr>
            <w:rStyle w:val="Hyperlink"/>
          </w:rPr>
          <w:t>http://dropbox.com</w:t>
        </w:r>
      </w:hyperlink>
      <w:r>
        <w:t xml:space="preserve"> and sign up for a free Dropbox account.</w:t>
      </w:r>
    </w:p>
    <w:p w:rsidR="00B1338E" w:rsidRDefault="00B1338E" w:rsidP="008B48F0">
      <w:pPr>
        <w:pStyle w:val="SubStepAlpha"/>
      </w:pPr>
      <w:r>
        <w:t xml:space="preserve">When </w:t>
      </w:r>
      <w:r w:rsidR="006E0FF3">
        <w:t>the account is created, Dropbox will display all the files stored in your account. Click</w:t>
      </w:r>
      <w:r w:rsidR="006E0FF3" w:rsidRPr="00530807">
        <w:rPr>
          <w:b/>
        </w:rPr>
        <w:t xml:space="preserve"> your name</w:t>
      </w:r>
      <w:r w:rsidR="006E0FF3">
        <w:t xml:space="preserve"> and click </w:t>
      </w:r>
      <w:r w:rsidR="006E0FF3" w:rsidRPr="00530807">
        <w:rPr>
          <w:b/>
        </w:rPr>
        <w:t>Install</w:t>
      </w:r>
      <w:r w:rsidR="006E0FF3">
        <w:t xml:space="preserve"> to download and install the appropriate Dropbox client for your operating system.</w:t>
      </w:r>
    </w:p>
    <w:p w:rsidR="006E0FF3" w:rsidRDefault="00961FD3" w:rsidP="008B48F0">
      <w:pPr>
        <w:pStyle w:val="SubStepAlpha"/>
      </w:pPr>
      <w:r>
        <w:lastRenderedPageBreak/>
        <w:t>Open the downloaded program to install the client</w:t>
      </w:r>
      <w:r w:rsidR="006E0FF3">
        <w:t>.</w:t>
      </w:r>
    </w:p>
    <w:p w:rsidR="00243CB6" w:rsidRDefault="006E0FF3" w:rsidP="008B48F0">
      <w:pPr>
        <w:pStyle w:val="SubStepAlpha"/>
      </w:pPr>
      <w:r>
        <w:t>After the installation is complet</w:t>
      </w:r>
      <w:r w:rsidR="00961FD3">
        <w:t>e</w:t>
      </w:r>
      <w:r>
        <w:t xml:space="preserve">, </w:t>
      </w:r>
      <w:r w:rsidR="00243CB6">
        <w:t>the Dropbox client will create a folder named Dropbox inside your Home folder. Notice that any files copied into the newly created folder will be automatically copied to Dropbox’s cloud-hosted servers.</w:t>
      </w:r>
    </w:p>
    <w:p w:rsidR="006E0FF3" w:rsidRDefault="00243CB6" w:rsidP="008B48F0">
      <w:pPr>
        <w:pStyle w:val="SubStepAlpha"/>
      </w:pPr>
      <w:r>
        <w:t xml:space="preserve">Open </w:t>
      </w:r>
      <w:r w:rsidRPr="00530807">
        <w:rPr>
          <w:b/>
        </w:rPr>
        <w:t>Windows Backup and Restore</w:t>
      </w:r>
      <w:r>
        <w:t xml:space="preserve"> and configure it to use the new Dropbox folder as a backup destination.</w:t>
      </w:r>
      <w:r w:rsidR="006E0FF3">
        <w:t xml:space="preserve"> </w:t>
      </w:r>
    </w:p>
    <w:p w:rsidR="00243CB6" w:rsidRDefault="00243CB6" w:rsidP="00530807">
      <w:pPr>
        <w:pStyle w:val="LabSection"/>
      </w:pPr>
      <w:r>
        <w:t>Reflection</w:t>
      </w:r>
    </w:p>
    <w:p w:rsidR="002540AA" w:rsidRDefault="002540AA" w:rsidP="00530807">
      <w:pPr>
        <w:pStyle w:val="ReflectionQ"/>
      </w:pPr>
      <w:r>
        <w:t>What are the benefits of backing up data to a local external disk?</w:t>
      </w:r>
    </w:p>
    <w:p w:rsidR="002540AA" w:rsidRDefault="002540AA" w:rsidP="00530807">
      <w:pPr>
        <w:pStyle w:val="BodyTextL25"/>
      </w:pPr>
      <w:r>
        <w:t>_______________________________________________________________________________________</w:t>
      </w:r>
    </w:p>
    <w:p w:rsidR="002540AA" w:rsidRDefault="002540AA" w:rsidP="00530807">
      <w:pPr>
        <w:pStyle w:val="BodyTextL25"/>
      </w:pPr>
      <w:r>
        <w:t>_______________________________________________________________________________________</w:t>
      </w:r>
    </w:p>
    <w:p w:rsidR="002540AA" w:rsidRPr="00E21898" w:rsidDel="00BE2A60" w:rsidRDefault="002540AA" w:rsidP="00530807">
      <w:pPr>
        <w:pStyle w:val="BodyTextL25"/>
        <w:rPr>
          <w:del w:id="21" w:author="Sukyi" w:date="2017-11-30T12:04:00Z"/>
          <w:rStyle w:val="AnswerGray"/>
        </w:rPr>
      </w:pPr>
      <w:del w:id="22" w:author="Sukyi" w:date="2017-11-30T12:04:00Z">
        <w:r w:rsidDel="00BE2A60">
          <w:rPr>
            <w:rStyle w:val="AnswerGray"/>
          </w:rPr>
          <w:delText>Local backups are entirely under user’s control and no other parties have access to the data. Local backups are always available as it does</w:delText>
        </w:r>
        <w:r w:rsidR="000E0661" w:rsidDel="00BE2A60">
          <w:rPr>
            <w:rStyle w:val="AnswerGray"/>
          </w:rPr>
          <w:delText xml:space="preserve"> </w:delText>
        </w:r>
        <w:r w:rsidDel="00BE2A60">
          <w:rPr>
            <w:rStyle w:val="AnswerGray"/>
          </w:rPr>
          <w:delText>n</w:delText>
        </w:r>
        <w:r w:rsidR="000E0661" w:rsidDel="00BE2A60">
          <w:rPr>
            <w:rStyle w:val="AnswerGray"/>
          </w:rPr>
          <w:delText>o</w:delText>
        </w:r>
        <w:r w:rsidDel="00BE2A60">
          <w:rPr>
            <w:rStyle w:val="AnswerGray"/>
          </w:rPr>
          <w:delText>t depend on an Internet connection.</w:delText>
        </w:r>
      </w:del>
    </w:p>
    <w:p w:rsidR="002540AA" w:rsidRDefault="002540AA" w:rsidP="00530807">
      <w:pPr>
        <w:pStyle w:val="ReflectionQ"/>
      </w:pPr>
      <w:r>
        <w:t>What are the drawbacks of backing up data to a local external disk?</w:t>
      </w:r>
    </w:p>
    <w:p w:rsidR="002540AA" w:rsidRDefault="002540AA" w:rsidP="00530807">
      <w:pPr>
        <w:pStyle w:val="BodyTextL25"/>
      </w:pPr>
      <w:r>
        <w:t>_______________________________________________________________________________________</w:t>
      </w:r>
    </w:p>
    <w:p w:rsidR="002540AA" w:rsidRDefault="002540AA" w:rsidP="00530807">
      <w:pPr>
        <w:pStyle w:val="BodyTextL25"/>
      </w:pPr>
      <w:r>
        <w:t>_______________________________________________________________________________________</w:t>
      </w:r>
    </w:p>
    <w:p w:rsidR="002540AA" w:rsidDel="00BE2A60" w:rsidRDefault="002540AA" w:rsidP="00530807">
      <w:pPr>
        <w:pStyle w:val="BodyTextL25"/>
        <w:rPr>
          <w:del w:id="23" w:author="Sukyi" w:date="2017-11-30T12:04:00Z"/>
          <w:rStyle w:val="AnswerGray"/>
          <w:b/>
          <w:bCs/>
          <w:iCs/>
        </w:rPr>
      </w:pPr>
      <w:del w:id="24" w:author="Sukyi" w:date="2017-11-30T12:04:00Z">
        <w:r w:rsidDel="00BE2A60">
          <w:rPr>
            <w:rStyle w:val="AnswerGray"/>
          </w:rPr>
          <w:delText>Measures must be taken if the user wants/needs to access the data from other devices or locations. In case of a disaster such as fire or flooding, the local backup disks are also at risk.</w:delText>
        </w:r>
      </w:del>
    </w:p>
    <w:p w:rsidR="00243CB6" w:rsidRDefault="00243CB6" w:rsidP="00530807">
      <w:pPr>
        <w:pStyle w:val="ReflectionQ"/>
        <w:keepNext/>
      </w:pPr>
      <w:r>
        <w:t>What are the benefits of backing up data to a cloud-based disk?</w:t>
      </w:r>
    </w:p>
    <w:p w:rsidR="002540AA" w:rsidRPr="008979AE" w:rsidRDefault="002540AA" w:rsidP="00530807">
      <w:pPr>
        <w:pStyle w:val="BodyTextL25"/>
        <w:keepNext/>
      </w:pPr>
      <w:r w:rsidRPr="008979AE">
        <w:t>____________________________________________________________________________________</w:t>
      </w:r>
      <w:r>
        <w:t>___</w:t>
      </w:r>
    </w:p>
    <w:p w:rsidR="002540AA" w:rsidRPr="008979AE" w:rsidRDefault="002540AA" w:rsidP="00530807">
      <w:pPr>
        <w:pStyle w:val="BodyTextL25"/>
        <w:keepNext/>
      </w:pPr>
      <w:r w:rsidRPr="008979AE">
        <w:t>____________________________________________________________________________________</w:t>
      </w:r>
      <w:r>
        <w:t>___</w:t>
      </w:r>
    </w:p>
    <w:p w:rsidR="00243CB6" w:rsidRPr="002540AA" w:rsidDel="00BE2A60" w:rsidRDefault="00243CB6" w:rsidP="00530807">
      <w:pPr>
        <w:pStyle w:val="BodyTextL25"/>
        <w:rPr>
          <w:del w:id="25" w:author="Sukyi" w:date="2017-11-30T12:04:00Z"/>
          <w:rStyle w:val="AnswerGray"/>
        </w:rPr>
      </w:pPr>
      <w:del w:id="26" w:author="Sukyi" w:date="2017-11-30T12:04:00Z">
        <w:r w:rsidRPr="002540AA" w:rsidDel="00BE2A60">
          <w:rPr>
            <w:rStyle w:val="AnswerGray"/>
          </w:rPr>
          <w:delText>Because data is replicated to an off-site location, it is more resilient to disaster.</w:delText>
        </w:r>
      </w:del>
    </w:p>
    <w:p w:rsidR="00243CB6" w:rsidRDefault="00243CB6" w:rsidP="00530807">
      <w:pPr>
        <w:pStyle w:val="ReflectionQ"/>
        <w:keepNext/>
      </w:pPr>
      <w:r>
        <w:t>What are the drawbacks of backing up data to a cloud-based disk?</w:t>
      </w:r>
    </w:p>
    <w:p w:rsidR="002540AA" w:rsidRPr="00047130" w:rsidRDefault="002540AA" w:rsidP="00530807">
      <w:pPr>
        <w:pStyle w:val="BodyTextL25"/>
        <w:keepNext/>
      </w:pPr>
      <w:r w:rsidRPr="00047130">
        <w:t>____________________________________________________________________________________</w:t>
      </w:r>
      <w:r>
        <w:t>___</w:t>
      </w:r>
    </w:p>
    <w:p w:rsidR="002540AA" w:rsidRPr="00047130" w:rsidDel="00BE2A60" w:rsidRDefault="002540AA" w:rsidP="00530807">
      <w:pPr>
        <w:pStyle w:val="BodyTextL25"/>
        <w:keepNext/>
        <w:rPr>
          <w:del w:id="27" w:author="Sukyi" w:date="2017-11-30T12:04:00Z"/>
        </w:rPr>
      </w:pPr>
      <w:r w:rsidRPr="00047130">
        <w:t>____________________________________________________________________________________</w:t>
      </w:r>
      <w:r>
        <w:t>___</w:t>
      </w:r>
    </w:p>
    <w:p w:rsidR="008B48F0" w:rsidRPr="003453F6" w:rsidRDefault="00243CB6" w:rsidP="00BE2A60">
      <w:pPr>
        <w:pStyle w:val="BodyTextL25"/>
        <w:keepNext/>
        <w:rPr>
          <w:rStyle w:val="AnswerGray"/>
        </w:rPr>
        <w:pPrChange w:id="28" w:author="Sukyi" w:date="2017-11-30T12:04:00Z">
          <w:pPr>
            <w:pStyle w:val="BodyTextL25"/>
          </w:pPr>
        </w:pPrChange>
      </w:pPr>
      <w:del w:id="29" w:author="Sukyi" w:date="2017-11-30T12:04:00Z">
        <w:r w:rsidRPr="002540AA" w:rsidDel="00BE2A60">
          <w:rPr>
            <w:rStyle w:val="AnswerGray"/>
          </w:rPr>
          <w:delText>The data is now under the care of a third party company. This company ca</w:delText>
        </w:r>
        <w:r w:rsidR="00275F1F" w:rsidDel="00BE2A60">
          <w:rPr>
            <w:rStyle w:val="AnswerGray"/>
          </w:rPr>
          <w:delText>n</w:delText>
        </w:r>
        <w:r w:rsidRPr="002540AA" w:rsidDel="00BE2A60">
          <w:rPr>
            <w:rStyle w:val="AnswerGray"/>
          </w:rPr>
          <w:delText xml:space="preserve"> read and access the data. Also, if the amount of data is high, a storage fee must be paid.</w:delText>
        </w:r>
      </w:del>
    </w:p>
    <w:sectPr w:rsidR="008B48F0" w:rsidRPr="003453F6"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488" w:rsidRDefault="002B4488" w:rsidP="0090659A">
      <w:pPr>
        <w:spacing w:after="0" w:line="240" w:lineRule="auto"/>
      </w:pPr>
      <w:r>
        <w:separator/>
      </w:r>
    </w:p>
    <w:p w:rsidR="002B4488" w:rsidRDefault="002B4488"/>
    <w:p w:rsidR="002B4488" w:rsidRDefault="002B4488"/>
    <w:p w:rsidR="002B4488" w:rsidRDefault="002B4488"/>
    <w:p w:rsidR="002B4488" w:rsidRDefault="002B4488"/>
  </w:endnote>
  <w:endnote w:type="continuationSeparator" w:id="0">
    <w:p w:rsidR="002B4488" w:rsidRDefault="002B4488" w:rsidP="0090659A">
      <w:pPr>
        <w:spacing w:after="0" w:line="240" w:lineRule="auto"/>
      </w:pPr>
      <w:r>
        <w:continuationSeparator/>
      </w:r>
    </w:p>
    <w:p w:rsidR="002B4488" w:rsidRDefault="002B4488"/>
    <w:p w:rsidR="002B4488" w:rsidRDefault="002B4488"/>
    <w:p w:rsidR="002B4488" w:rsidRDefault="002B4488"/>
    <w:p w:rsidR="002B4488" w:rsidRDefault="002B44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587" w:rsidRDefault="00512587" w:rsidP="00512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Pr="0090659A" w:rsidRDefault="005C53D8" w:rsidP="005C53D8">
    <w:pPr>
      <w:pStyle w:val="Footer"/>
      <w:tabs>
        <w:tab w:val="right" w:pos="7200"/>
      </w:tabs>
      <w:rPr>
        <w:szCs w:val="16"/>
      </w:rPr>
      <w:pPrChange w:id="30" w:author="Sukyi" w:date="2017-11-30T12:06:00Z">
        <w:pPr>
          <w:pStyle w:val="Footer"/>
        </w:pPr>
      </w:pPrChange>
    </w:pPr>
    <w:ins w:id="31" w:author="Sukyi" w:date="2017-11-30T12:06:00Z">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ins>
    <w:r>
      <w:rPr>
        <w:b/>
        <w:noProof/>
        <w:szCs w:val="16"/>
      </w:rPr>
      <w:t>3</w:t>
    </w:r>
    <w:ins w:id="32" w:author="Sukyi" w:date="2017-11-30T12:06:00Z">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ins>
    <w:r>
      <w:rPr>
        <w:b/>
        <w:noProof/>
        <w:szCs w:val="16"/>
      </w:rPr>
      <w:t>3</w:t>
    </w:r>
    <w:ins w:id="33" w:author="Sukyi" w:date="2017-11-30T12:06:00Z">
      <w:r w:rsidRPr="0090659A">
        <w:rPr>
          <w:b/>
          <w:szCs w:val="16"/>
        </w:rPr>
        <w:fldChar w:fldCharType="end"/>
      </w:r>
      <w:r>
        <w:tab/>
      </w:r>
      <w:r w:rsidRPr="0046747B">
        <w:rPr>
          <w:color w:val="00B0F0"/>
        </w:rPr>
        <w:t>www.netacad.com</w:t>
      </w:r>
    </w:ins>
    <w:del w:id="34" w:author="Sukyi" w:date="2017-11-30T12:06:00Z">
      <w:r w:rsidR="00583E1F" w:rsidRPr="002A244B" w:rsidDel="005C53D8">
        <w:delText xml:space="preserve">© </w:delText>
      </w:r>
      <w:r w:rsidR="009A61EE" w:rsidDel="005C53D8">
        <w:fldChar w:fldCharType="begin"/>
      </w:r>
      <w:r w:rsidR="009A61EE" w:rsidDel="005C53D8">
        <w:delInstrText xml:space="preserve"> DATE  \@ "yyyy"  \* MERGEFORMAT </w:delInstrText>
      </w:r>
      <w:r w:rsidR="009A61EE" w:rsidDel="005C53D8">
        <w:fldChar w:fldCharType="separate"/>
      </w:r>
      <w:r w:rsidR="00512587" w:rsidDel="005C53D8">
        <w:rPr>
          <w:noProof/>
        </w:rPr>
        <w:delText>2017</w:delText>
      </w:r>
      <w:r w:rsidR="009A61EE" w:rsidDel="005C53D8">
        <w:rPr>
          <w:noProof/>
        </w:rPr>
        <w:fldChar w:fldCharType="end"/>
      </w:r>
      <w:r w:rsidR="00583E1F" w:rsidRPr="002A244B" w:rsidDel="005C53D8">
        <w:delText xml:space="preserve"> Cisco </w:delText>
      </w:r>
      <w:r w:rsidR="00583E1F" w:rsidDel="005C53D8">
        <w:delText>and/or its affiliates</w:delText>
      </w:r>
      <w:r w:rsidR="00583E1F" w:rsidRPr="002A244B" w:rsidDel="005C53D8">
        <w:delText>. All rights reserved. This document is Cisco Public.</w:delText>
      </w:r>
      <w:r w:rsidR="00583E1F" w:rsidDel="005C53D8">
        <w:rPr>
          <w:szCs w:val="16"/>
        </w:rPr>
        <w:tab/>
      </w:r>
      <w:r w:rsidR="00583E1F" w:rsidRPr="0090659A" w:rsidDel="005C53D8">
        <w:rPr>
          <w:szCs w:val="16"/>
        </w:rPr>
        <w:delText xml:space="preserve">Page </w:delText>
      </w:r>
      <w:r w:rsidR="00AB147C" w:rsidRPr="0090659A" w:rsidDel="005C53D8">
        <w:rPr>
          <w:b/>
          <w:szCs w:val="16"/>
        </w:rPr>
        <w:fldChar w:fldCharType="begin"/>
      </w:r>
      <w:r w:rsidR="00583E1F" w:rsidRPr="0090659A" w:rsidDel="005C53D8">
        <w:rPr>
          <w:b/>
          <w:szCs w:val="16"/>
        </w:rPr>
        <w:delInstrText xml:space="preserve"> PAGE </w:delInstrText>
      </w:r>
      <w:r w:rsidR="00AB147C" w:rsidRPr="0090659A" w:rsidDel="005C53D8">
        <w:rPr>
          <w:b/>
          <w:szCs w:val="16"/>
        </w:rPr>
        <w:fldChar w:fldCharType="separate"/>
      </w:r>
      <w:r w:rsidDel="005C53D8">
        <w:rPr>
          <w:b/>
          <w:noProof/>
          <w:szCs w:val="16"/>
        </w:rPr>
        <w:delText>3</w:delText>
      </w:r>
      <w:r w:rsidR="00AB147C" w:rsidRPr="0090659A" w:rsidDel="005C53D8">
        <w:rPr>
          <w:b/>
          <w:szCs w:val="16"/>
        </w:rPr>
        <w:fldChar w:fldCharType="end"/>
      </w:r>
      <w:r w:rsidR="00583E1F" w:rsidRPr="0090659A" w:rsidDel="005C53D8">
        <w:rPr>
          <w:szCs w:val="16"/>
        </w:rPr>
        <w:delText xml:space="preserve"> of </w:delText>
      </w:r>
      <w:r w:rsidR="00AB147C" w:rsidRPr="0090659A" w:rsidDel="005C53D8">
        <w:rPr>
          <w:b/>
          <w:szCs w:val="16"/>
        </w:rPr>
        <w:fldChar w:fldCharType="begin"/>
      </w:r>
      <w:r w:rsidR="00583E1F" w:rsidRPr="0090659A" w:rsidDel="005C53D8">
        <w:rPr>
          <w:b/>
          <w:szCs w:val="16"/>
        </w:rPr>
        <w:delInstrText xml:space="preserve"> NUMPAGES  </w:delInstrText>
      </w:r>
      <w:r w:rsidR="00AB147C" w:rsidRPr="0090659A" w:rsidDel="005C53D8">
        <w:rPr>
          <w:b/>
          <w:szCs w:val="16"/>
        </w:rPr>
        <w:fldChar w:fldCharType="separate"/>
      </w:r>
      <w:r w:rsidDel="005C53D8">
        <w:rPr>
          <w:b/>
          <w:noProof/>
          <w:szCs w:val="16"/>
        </w:rPr>
        <w:delText>3</w:delText>
      </w:r>
      <w:r w:rsidR="00AB147C" w:rsidRPr="0090659A" w:rsidDel="005C53D8">
        <w:rPr>
          <w:b/>
          <w:szCs w:val="16"/>
        </w:rPr>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Pr="0090659A" w:rsidRDefault="00583E1F" w:rsidP="00512587">
    <w:pPr>
      <w:pStyle w:val="Footer"/>
      <w:tabs>
        <w:tab w:val="right" w:pos="7200"/>
      </w:tabs>
      <w:rPr>
        <w:szCs w:val="16"/>
      </w:rPr>
      <w:pPrChange w:id="39" w:author="Sukyi" w:date="2017-11-30T11:51:00Z">
        <w:pPr>
          <w:pStyle w:val="Footer"/>
        </w:pPr>
      </w:pPrChange>
    </w:pPr>
    <w:del w:id="40" w:author="Sukyi" w:date="2017-11-30T11:51:00Z">
      <w:r w:rsidRPr="002A244B" w:rsidDel="00512587">
        <w:delText xml:space="preserve">© </w:delText>
      </w:r>
      <w:r w:rsidR="009A61EE" w:rsidDel="00512587">
        <w:fldChar w:fldCharType="begin"/>
      </w:r>
      <w:r w:rsidR="009A61EE" w:rsidDel="00512587">
        <w:delInstrText xml:space="preserve"> DATE  \@ "yyyy"  \* MERGEFORMAT </w:delInstrText>
      </w:r>
      <w:r w:rsidR="009A61EE" w:rsidDel="00512587">
        <w:fldChar w:fldCharType="separate"/>
      </w:r>
      <w:r w:rsidR="00512587" w:rsidDel="00512587">
        <w:rPr>
          <w:noProof/>
        </w:rPr>
        <w:delText>2017</w:delText>
      </w:r>
      <w:r w:rsidR="009A61EE" w:rsidDel="00512587">
        <w:rPr>
          <w:noProof/>
        </w:rPr>
        <w:fldChar w:fldCharType="end"/>
      </w:r>
      <w:r w:rsidRPr="002A244B" w:rsidDel="00512587">
        <w:delText xml:space="preserve"> Cisco </w:delText>
      </w:r>
      <w:r w:rsidDel="00512587">
        <w:delText>and/or its affiliates</w:delText>
      </w:r>
      <w:r w:rsidRPr="002A244B" w:rsidDel="00512587">
        <w:delText>. All rights reserved. This document is Cisco Public.</w:delText>
      </w:r>
      <w:r w:rsidDel="00512587">
        <w:rPr>
          <w:szCs w:val="16"/>
        </w:rPr>
        <w:tab/>
      </w:r>
      <w:r w:rsidRPr="0090659A" w:rsidDel="00512587">
        <w:rPr>
          <w:szCs w:val="16"/>
        </w:rPr>
        <w:delText xml:space="preserve">Page </w:delText>
      </w:r>
      <w:r w:rsidR="00AB147C" w:rsidRPr="0090659A" w:rsidDel="00512587">
        <w:rPr>
          <w:b/>
          <w:szCs w:val="16"/>
        </w:rPr>
        <w:fldChar w:fldCharType="begin"/>
      </w:r>
      <w:r w:rsidRPr="0090659A" w:rsidDel="00512587">
        <w:rPr>
          <w:b/>
          <w:szCs w:val="16"/>
        </w:rPr>
        <w:delInstrText xml:space="preserve"> PAGE </w:delInstrText>
      </w:r>
      <w:r w:rsidR="00AB147C" w:rsidRPr="0090659A" w:rsidDel="00512587">
        <w:rPr>
          <w:b/>
          <w:szCs w:val="16"/>
        </w:rPr>
        <w:fldChar w:fldCharType="separate"/>
      </w:r>
      <w:r w:rsidR="00512587" w:rsidDel="00512587">
        <w:rPr>
          <w:b/>
          <w:noProof/>
          <w:szCs w:val="16"/>
        </w:rPr>
        <w:delText>1</w:delText>
      </w:r>
      <w:r w:rsidR="00AB147C" w:rsidRPr="0090659A" w:rsidDel="00512587">
        <w:rPr>
          <w:b/>
          <w:szCs w:val="16"/>
        </w:rPr>
        <w:fldChar w:fldCharType="end"/>
      </w:r>
      <w:r w:rsidRPr="0090659A" w:rsidDel="00512587">
        <w:rPr>
          <w:szCs w:val="16"/>
        </w:rPr>
        <w:delText xml:space="preserve"> of </w:delText>
      </w:r>
      <w:r w:rsidR="00AB147C" w:rsidRPr="0090659A" w:rsidDel="00512587">
        <w:rPr>
          <w:b/>
          <w:szCs w:val="16"/>
        </w:rPr>
        <w:fldChar w:fldCharType="begin"/>
      </w:r>
      <w:r w:rsidRPr="0090659A" w:rsidDel="00512587">
        <w:rPr>
          <w:b/>
          <w:szCs w:val="16"/>
        </w:rPr>
        <w:delInstrText xml:space="preserve"> NUMPAGES  </w:delInstrText>
      </w:r>
      <w:r w:rsidR="00AB147C" w:rsidRPr="0090659A" w:rsidDel="00512587">
        <w:rPr>
          <w:b/>
          <w:szCs w:val="16"/>
        </w:rPr>
        <w:fldChar w:fldCharType="separate"/>
      </w:r>
      <w:r w:rsidR="00512587" w:rsidDel="00512587">
        <w:rPr>
          <w:b/>
          <w:noProof/>
          <w:szCs w:val="16"/>
        </w:rPr>
        <w:delText>4</w:delText>
      </w:r>
      <w:r w:rsidR="00AB147C" w:rsidRPr="0090659A" w:rsidDel="00512587">
        <w:rPr>
          <w:b/>
          <w:szCs w:val="16"/>
        </w:rPr>
        <w:fldChar w:fldCharType="end"/>
      </w:r>
    </w:del>
    <w:ins w:id="41" w:author="Sukyi" w:date="2017-11-30T11:51:00Z">
      <w:r w:rsidR="00512587" w:rsidRPr="00B31F19">
        <w:sym w:font="Symbol" w:char="F0E3"/>
      </w:r>
      <w:r w:rsidR="00512587">
        <w:t xml:space="preserve"> </w:t>
      </w:r>
      <w:r w:rsidR="00512587" w:rsidRPr="00B31F19">
        <w:t>Cisco and/or its affiliates. All rights reserved. Cisco Confidential</w:t>
      </w:r>
      <w:r w:rsidR="00512587">
        <w:tab/>
      </w:r>
      <w:r w:rsidR="00512587" w:rsidRPr="0090659A">
        <w:rPr>
          <w:szCs w:val="16"/>
        </w:rPr>
        <w:t xml:space="preserve">Page </w:t>
      </w:r>
      <w:r w:rsidR="00512587" w:rsidRPr="0090659A">
        <w:rPr>
          <w:b/>
          <w:szCs w:val="16"/>
        </w:rPr>
        <w:fldChar w:fldCharType="begin"/>
      </w:r>
      <w:r w:rsidR="00512587" w:rsidRPr="0090659A">
        <w:rPr>
          <w:b/>
          <w:szCs w:val="16"/>
        </w:rPr>
        <w:instrText xml:space="preserve"> PAGE </w:instrText>
      </w:r>
      <w:r w:rsidR="00512587" w:rsidRPr="0090659A">
        <w:rPr>
          <w:b/>
          <w:szCs w:val="16"/>
        </w:rPr>
        <w:fldChar w:fldCharType="separate"/>
      </w:r>
    </w:ins>
    <w:r w:rsidR="005C53D8">
      <w:rPr>
        <w:b/>
        <w:noProof/>
        <w:szCs w:val="16"/>
      </w:rPr>
      <w:t>1</w:t>
    </w:r>
    <w:ins w:id="42" w:author="Sukyi" w:date="2017-11-30T11:51:00Z">
      <w:r w:rsidR="00512587" w:rsidRPr="0090659A">
        <w:rPr>
          <w:b/>
          <w:szCs w:val="16"/>
        </w:rPr>
        <w:fldChar w:fldCharType="end"/>
      </w:r>
      <w:r w:rsidR="00512587" w:rsidRPr="0090659A">
        <w:rPr>
          <w:szCs w:val="16"/>
        </w:rPr>
        <w:t xml:space="preserve"> of </w:t>
      </w:r>
      <w:r w:rsidR="00512587" w:rsidRPr="0090659A">
        <w:rPr>
          <w:b/>
          <w:szCs w:val="16"/>
        </w:rPr>
        <w:fldChar w:fldCharType="begin"/>
      </w:r>
      <w:r w:rsidR="00512587" w:rsidRPr="0090659A">
        <w:rPr>
          <w:b/>
          <w:szCs w:val="16"/>
        </w:rPr>
        <w:instrText xml:space="preserve"> NUMPAGES  </w:instrText>
      </w:r>
      <w:r w:rsidR="00512587" w:rsidRPr="0090659A">
        <w:rPr>
          <w:b/>
          <w:szCs w:val="16"/>
        </w:rPr>
        <w:fldChar w:fldCharType="separate"/>
      </w:r>
    </w:ins>
    <w:r w:rsidR="005C53D8">
      <w:rPr>
        <w:b/>
        <w:noProof/>
        <w:szCs w:val="16"/>
      </w:rPr>
      <w:t>3</w:t>
    </w:r>
    <w:ins w:id="43" w:author="Sukyi" w:date="2017-11-30T11:51:00Z">
      <w:r w:rsidR="00512587" w:rsidRPr="0090659A">
        <w:rPr>
          <w:b/>
          <w:szCs w:val="16"/>
        </w:rPr>
        <w:fldChar w:fldCharType="end"/>
      </w:r>
      <w:r w:rsidR="00512587">
        <w:tab/>
      </w:r>
      <w:r w:rsidR="00512587" w:rsidRPr="0046747B">
        <w:rPr>
          <w:color w:val="00B0F0"/>
        </w:rPr>
        <w:t>www.netacad.com</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488" w:rsidRDefault="002B4488" w:rsidP="0090659A">
      <w:pPr>
        <w:spacing w:after="0" w:line="240" w:lineRule="auto"/>
      </w:pPr>
      <w:r>
        <w:separator/>
      </w:r>
    </w:p>
    <w:p w:rsidR="002B4488" w:rsidRDefault="002B4488"/>
    <w:p w:rsidR="002B4488" w:rsidRDefault="002B4488"/>
    <w:p w:rsidR="002B4488" w:rsidRDefault="002B4488"/>
    <w:p w:rsidR="002B4488" w:rsidRDefault="002B4488"/>
  </w:footnote>
  <w:footnote w:type="continuationSeparator" w:id="0">
    <w:p w:rsidR="002B4488" w:rsidRDefault="002B4488" w:rsidP="0090659A">
      <w:pPr>
        <w:spacing w:after="0" w:line="240" w:lineRule="auto"/>
      </w:pPr>
      <w:r>
        <w:continuationSeparator/>
      </w:r>
    </w:p>
    <w:p w:rsidR="002B4488" w:rsidRDefault="002B4488"/>
    <w:p w:rsidR="002B4488" w:rsidRDefault="002B4488"/>
    <w:p w:rsidR="002B4488" w:rsidRDefault="002B4488"/>
    <w:p w:rsidR="002B4488" w:rsidRDefault="002B44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3D8" w:rsidRDefault="005C53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Default="002540AA" w:rsidP="00C52BA6">
    <w:pPr>
      <w:pStyle w:val="PageHead"/>
    </w:pPr>
    <w:r>
      <w:t>Lab</w:t>
    </w:r>
    <w:r w:rsidRPr="00FD4A68">
      <w:t xml:space="preserve"> </w:t>
    </w:r>
    <w:r>
      <w:t>–</w:t>
    </w:r>
    <w:r w:rsidRPr="00A7495F">
      <w:t xml:space="preserve"> </w:t>
    </w:r>
    <w:r>
      <w:t>Backup Data to External Storage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Default="003636CF">
    <w:pPr>
      <w:pStyle w:val="Header"/>
      <w:rPr>
        <w:ins w:id="35" w:author="Sukyi" w:date="2017-11-30T11:50:00Z"/>
      </w:rPr>
    </w:pPr>
    <w:del w:id="36" w:author="Sukyi" w:date="2017-11-30T11:50:00Z">
      <w:r w:rsidDel="00512587">
        <w:rPr>
          <w:noProof/>
        </w:rPr>
        <w:drawing>
          <wp:anchor distT="0" distB="0" distL="114300" distR="114300" simplePos="0" relativeHeight="251657728" behindDoc="0" locked="0" layoutInCell="1" allowOverlap="1" wp14:anchorId="1277354F" wp14:editId="0244D6C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del>
    <w:bookmarkStart w:id="37" w:name="_GoBack"/>
    <w:ins w:id="38" w:author="Sukyi" w:date="2017-11-30T11:50:00Z">
      <w:r w:rsidR="00512587" w:rsidRPr="003503B9">
        <w:rPr>
          <w:noProof/>
        </w:rPr>
        <w:drawing>
          <wp:inline distT="0" distB="0" distL="0" distR="0" wp14:anchorId="2E6105A5" wp14:editId="5B226275">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514600" cy="579755"/>
                    </a:xfrm>
                    <a:prstGeom prst="rect">
                      <a:avLst/>
                    </a:prstGeom>
                  </pic:spPr>
                </pic:pic>
              </a:graphicData>
            </a:graphic>
          </wp:inline>
        </w:drawing>
      </w:r>
      <w:bookmarkEnd w:id="37"/>
    </w:ins>
  </w:p>
  <w:p w:rsidR="00512587" w:rsidRDefault="00512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1"/>
  </w:num>
  <w:num w:numId="9">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kyi">
    <w15:presenceInfo w15:providerId="None" w15:userId="Suk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9D3"/>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0661"/>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4B0F"/>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1571"/>
    <w:rsid w:val="001D5B6F"/>
    <w:rsid w:val="001E0AB8"/>
    <w:rsid w:val="001E38E0"/>
    <w:rsid w:val="001E4E72"/>
    <w:rsid w:val="001E5C9E"/>
    <w:rsid w:val="001E62B3"/>
    <w:rsid w:val="001F0171"/>
    <w:rsid w:val="001F0D77"/>
    <w:rsid w:val="001F0DA9"/>
    <w:rsid w:val="001F33BF"/>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46A8"/>
    <w:rsid w:val="00242E3A"/>
    <w:rsid w:val="002435C0"/>
    <w:rsid w:val="00243CB6"/>
    <w:rsid w:val="002506CF"/>
    <w:rsid w:val="0025107F"/>
    <w:rsid w:val="002540AA"/>
    <w:rsid w:val="0025428A"/>
    <w:rsid w:val="00257A72"/>
    <w:rsid w:val="00260CD4"/>
    <w:rsid w:val="002638C2"/>
    <w:rsid w:val="002639D8"/>
    <w:rsid w:val="00265F77"/>
    <w:rsid w:val="00266C83"/>
    <w:rsid w:val="00267AD6"/>
    <w:rsid w:val="0027099E"/>
    <w:rsid w:val="00275F1F"/>
    <w:rsid w:val="002768DC"/>
    <w:rsid w:val="00281994"/>
    <w:rsid w:val="002A2A69"/>
    <w:rsid w:val="002A4A8D"/>
    <w:rsid w:val="002A4CF8"/>
    <w:rsid w:val="002A6C56"/>
    <w:rsid w:val="002B2757"/>
    <w:rsid w:val="002B4488"/>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1822"/>
    <w:rsid w:val="00343032"/>
    <w:rsid w:val="0034455D"/>
    <w:rsid w:val="003453F6"/>
    <w:rsid w:val="0034604B"/>
    <w:rsid w:val="00346D17"/>
    <w:rsid w:val="00347972"/>
    <w:rsid w:val="0035469B"/>
    <w:rsid w:val="00355023"/>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7A80"/>
    <w:rsid w:val="00484105"/>
    <w:rsid w:val="00487E4C"/>
    <w:rsid w:val="0049127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734"/>
    <w:rsid w:val="004E2A5F"/>
    <w:rsid w:val="004E2DDD"/>
    <w:rsid w:val="004E6152"/>
    <w:rsid w:val="004F344A"/>
    <w:rsid w:val="005037B0"/>
    <w:rsid w:val="00504ED4"/>
    <w:rsid w:val="00510639"/>
    <w:rsid w:val="00510E87"/>
    <w:rsid w:val="00512587"/>
    <w:rsid w:val="00516142"/>
    <w:rsid w:val="00520027"/>
    <w:rsid w:val="0052093C"/>
    <w:rsid w:val="00520C37"/>
    <w:rsid w:val="00521B31"/>
    <w:rsid w:val="00521DA7"/>
    <w:rsid w:val="005223FB"/>
    <w:rsid w:val="00522469"/>
    <w:rsid w:val="0052400A"/>
    <w:rsid w:val="00530807"/>
    <w:rsid w:val="0053411A"/>
    <w:rsid w:val="00536F43"/>
    <w:rsid w:val="00541D13"/>
    <w:rsid w:val="005441BB"/>
    <w:rsid w:val="005510BA"/>
    <w:rsid w:val="00552454"/>
    <w:rsid w:val="005533C2"/>
    <w:rsid w:val="00554B4E"/>
    <w:rsid w:val="00556C02"/>
    <w:rsid w:val="00561BB2"/>
    <w:rsid w:val="00563249"/>
    <w:rsid w:val="00570A65"/>
    <w:rsid w:val="00573743"/>
    <w:rsid w:val="005762B1"/>
    <w:rsid w:val="00576A42"/>
    <w:rsid w:val="00580456"/>
    <w:rsid w:val="00580E73"/>
    <w:rsid w:val="00582D35"/>
    <w:rsid w:val="00583E1F"/>
    <w:rsid w:val="00592DC9"/>
    <w:rsid w:val="00593386"/>
    <w:rsid w:val="00596998"/>
    <w:rsid w:val="005A0C58"/>
    <w:rsid w:val="005A6E62"/>
    <w:rsid w:val="005B6BF3"/>
    <w:rsid w:val="005C1436"/>
    <w:rsid w:val="005C272B"/>
    <w:rsid w:val="005C53D8"/>
    <w:rsid w:val="005C607F"/>
    <w:rsid w:val="005D0A07"/>
    <w:rsid w:val="005D2B29"/>
    <w:rsid w:val="005D354A"/>
    <w:rsid w:val="005D35E2"/>
    <w:rsid w:val="005D391A"/>
    <w:rsid w:val="005D63BF"/>
    <w:rsid w:val="005E3235"/>
    <w:rsid w:val="005E4176"/>
    <w:rsid w:val="005E65B5"/>
    <w:rsid w:val="005E693C"/>
    <w:rsid w:val="005E6A41"/>
    <w:rsid w:val="005F2F7A"/>
    <w:rsid w:val="005F3AE9"/>
    <w:rsid w:val="005F5AE2"/>
    <w:rsid w:val="006007BB"/>
    <w:rsid w:val="00601DC0"/>
    <w:rsid w:val="006034CB"/>
    <w:rsid w:val="0060486D"/>
    <w:rsid w:val="006131CE"/>
    <w:rsid w:val="0061336B"/>
    <w:rsid w:val="00617D6E"/>
    <w:rsid w:val="0062075E"/>
    <w:rsid w:val="00622D61"/>
    <w:rsid w:val="00624198"/>
    <w:rsid w:val="00626704"/>
    <w:rsid w:val="00642815"/>
    <w:rsid w:val="00642827"/>
    <w:rsid w:val="006428E5"/>
    <w:rsid w:val="00643641"/>
    <w:rsid w:val="00644958"/>
    <w:rsid w:val="00651A86"/>
    <w:rsid w:val="00653FA5"/>
    <w:rsid w:val="006575A3"/>
    <w:rsid w:val="00664188"/>
    <w:rsid w:val="00672919"/>
    <w:rsid w:val="00674732"/>
    <w:rsid w:val="006816A9"/>
    <w:rsid w:val="00681E71"/>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0FF3"/>
    <w:rsid w:val="006E6581"/>
    <w:rsid w:val="006E71DF"/>
    <w:rsid w:val="006F1CC4"/>
    <w:rsid w:val="006F2A86"/>
    <w:rsid w:val="006F3163"/>
    <w:rsid w:val="006F4C91"/>
    <w:rsid w:val="007025FA"/>
    <w:rsid w:val="00705385"/>
    <w:rsid w:val="00705FEC"/>
    <w:rsid w:val="0071147A"/>
    <w:rsid w:val="0071185D"/>
    <w:rsid w:val="007125E6"/>
    <w:rsid w:val="007222AD"/>
    <w:rsid w:val="007267CF"/>
    <w:rsid w:val="00726EE1"/>
    <w:rsid w:val="00731F3F"/>
    <w:rsid w:val="00733BAB"/>
    <w:rsid w:val="00737EEE"/>
    <w:rsid w:val="0074181F"/>
    <w:rsid w:val="007436BF"/>
    <w:rsid w:val="007443E9"/>
    <w:rsid w:val="00745DCE"/>
    <w:rsid w:val="00753D89"/>
    <w:rsid w:val="00755C9B"/>
    <w:rsid w:val="00760FE4"/>
    <w:rsid w:val="00761A92"/>
    <w:rsid w:val="00763D8B"/>
    <w:rsid w:val="0076422C"/>
    <w:rsid w:val="007657F6"/>
    <w:rsid w:val="00765E47"/>
    <w:rsid w:val="0077125A"/>
    <w:rsid w:val="007730CD"/>
    <w:rsid w:val="00776EF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B5C65"/>
    <w:rsid w:val="007C0EE0"/>
    <w:rsid w:val="007C1875"/>
    <w:rsid w:val="007C1B71"/>
    <w:rsid w:val="007C2FBB"/>
    <w:rsid w:val="007C5EF7"/>
    <w:rsid w:val="007C7164"/>
    <w:rsid w:val="007D1984"/>
    <w:rsid w:val="007D2AFE"/>
    <w:rsid w:val="007D5909"/>
    <w:rsid w:val="007E3FEA"/>
    <w:rsid w:val="007E7D44"/>
    <w:rsid w:val="007F0A0B"/>
    <w:rsid w:val="007F3A60"/>
    <w:rsid w:val="007F3D0B"/>
    <w:rsid w:val="007F5EFA"/>
    <w:rsid w:val="007F78AD"/>
    <w:rsid w:val="007F7C94"/>
    <w:rsid w:val="00802350"/>
    <w:rsid w:val="00810E4B"/>
    <w:rsid w:val="00814BAA"/>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4AD"/>
    <w:rsid w:val="00861C6A"/>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979AE"/>
    <w:rsid w:val="008A2749"/>
    <w:rsid w:val="008A3A90"/>
    <w:rsid w:val="008B06D4"/>
    <w:rsid w:val="008B48F0"/>
    <w:rsid w:val="008B4F20"/>
    <w:rsid w:val="008B7FFD"/>
    <w:rsid w:val="008C2920"/>
    <w:rsid w:val="008C4307"/>
    <w:rsid w:val="008C55C1"/>
    <w:rsid w:val="008D23DF"/>
    <w:rsid w:val="008D2417"/>
    <w:rsid w:val="008D62EA"/>
    <w:rsid w:val="008D73BF"/>
    <w:rsid w:val="008D7F09"/>
    <w:rsid w:val="008E5B64"/>
    <w:rsid w:val="008E7DAA"/>
    <w:rsid w:val="008F0094"/>
    <w:rsid w:val="008F340F"/>
    <w:rsid w:val="008F3F5A"/>
    <w:rsid w:val="0090231D"/>
    <w:rsid w:val="00903523"/>
    <w:rsid w:val="0090460C"/>
    <w:rsid w:val="0090659A"/>
    <w:rsid w:val="00911080"/>
    <w:rsid w:val="00915970"/>
    <w:rsid w:val="00915986"/>
    <w:rsid w:val="00917624"/>
    <w:rsid w:val="00924C96"/>
    <w:rsid w:val="00930386"/>
    <w:rsid w:val="009309F5"/>
    <w:rsid w:val="00933237"/>
    <w:rsid w:val="00933F28"/>
    <w:rsid w:val="009352B7"/>
    <w:rsid w:val="00947140"/>
    <w:rsid w:val="009476C0"/>
    <w:rsid w:val="00956ABB"/>
    <w:rsid w:val="00961FD3"/>
    <w:rsid w:val="00963E34"/>
    <w:rsid w:val="00964DFA"/>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D00FA"/>
    <w:rsid w:val="009D1723"/>
    <w:rsid w:val="009D2C27"/>
    <w:rsid w:val="009D4AF4"/>
    <w:rsid w:val="009D4C3E"/>
    <w:rsid w:val="009D7BCE"/>
    <w:rsid w:val="009E2309"/>
    <w:rsid w:val="009E42B9"/>
    <w:rsid w:val="009F1151"/>
    <w:rsid w:val="009F1E57"/>
    <w:rsid w:val="009F47B9"/>
    <w:rsid w:val="009F4C2E"/>
    <w:rsid w:val="00A00D51"/>
    <w:rsid w:val="00A014A3"/>
    <w:rsid w:val="00A0412D"/>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465B"/>
    <w:rsid w:val="00AD68E9"/>
    <w:rsid w:val="00AD75B6"/>
    <w:rsid w:val="00AE54D8"/>
    <w:rsid w:val="00AE56C0"/>
    <w:rsid w:val="00AF0219"/>
    <w:rsid w:val="00AF7F04"/>
    <w:rsid w:val="00B00914"/>
    <w:rsid w:val="00B02A8E"/>
    <w:rsid w:val="00B052EE"/>
    <w:rsid w:val="00B1081F"/>
    <w:rsid w:val="00B1338E"/>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7675A"/>
    <w:rsid w:val="00B76FF7"/>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0C8F"/>
    <w:rsid w:val="00BD1FA5"/>
    <w:rsid w:val="00BD6D76"/>
    <w:rsid w:val="00BE2655"/>
    <w:rsid w:val="00BE2A60"/>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6833"/>
    <w:rsid w:val="00C27C1C"/>
    <w:rsid w:val="00C27E37"/>
    <w:rsid w:val="00C32713"/>
    <w:rsid w:val="00C351B8"/>
    <w:rsid w:val="00C410D9"/>
    <w:rsid w:val="00C435CA"/>
    <w:rsid w:val="00C44804"/>
    <w:rsid w:val="00C44DB7"/>
    <w:rsid w:val="00C4510A"/>
    <w:rsid w:val="00C47750"/>
    <w:rsid w:val="00C47F2E"/>
    <w:rsid w:val="00C52BA6"/>
    <w:rsid w:val="00C5747F"/>
    <w:rsid w:val="00C57645"/>
    <w:rsid w:val="00C5777D"/>
    <w:rsid w:val="00C57A1A"/>
    <w:rsid w:val="00C6258F"/>
    <w:rsid w:val="00C63DF6"/>
    <w:rsid w:val="00C63E58"/>
    <w:rsid w:val="00C6495E"/>
    <w:rsid w:val="00C670EE"/>
    <w:rsid w:val="00C67E3B"/>
    <w:rsid w:val="00C84E9A"/>
    <w:rsid w:val="00C90311"/>
    <w:rsid w:val="00C91C26"/>
    <w:rsid w:val="00C92967"/>
    <w:rsid w:val="00CA73D5"/>
    <w:rsid w:val="00CB0EBC"/>
    <w:rsid w:val="00CC1C87"/>
    <w:rsid w:val="00CC3000"/>
    <w:rsid w:val="00CC3140"/>
    <w:rsid w:val="00CC4859"/>
    <w:rsid w:val="00CC7A35"/>
    <w:rsid w:val="00CD072A"/>
    <w:rsid w:val="00CD794E"/>
    <w:rsid w:val="00CD7F73"/>
    <w:rsid w:val="00CE2116"/>
    <w:rsid w:val="00CE26C5"/>
    <w:rsid w:val="00CE36A7"/>
    <w:rsid w:val="00CE36AF"/>
    <w:rsid w:val="00CE54DD"/>
    <w:rsid w:val="00CE6B7C"/>
    <w:rsid w:val="00CF0DA5"/>
    <w:rsid w:val="00CF3043"/>
    <w:rsid w:val="00CF484B"/>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3619"/>
    <w:rsid w:val="00DC6050"/>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0CF8"/>
    <w:rsid w:val="00F01714"/>
    <w:rsid w:val="00F0258F"/>
    <w:rsid w:val="00F025B0"/>
    <w:rsid w:val="00F02D06"/>
    <w:rsid w:val="00F05336"/>
    <w:rsid w:val="00F056E5"/>
    <w:rsid w:val="00F06FDD"/>
    <w:rsid w:val="00F10819"/>
    <w:rsid w:val="00F16F35"/>
    <w:rsid w:val="00F2229D"/>
    <w:rsid w:val="00F25ABB"/>
    <w:rsid w:val="00F27963"/>
    <w:rsid w:val="00F30446"/>
    <w:rsid w:val="00F406D4"/>
    <w:rsid w:val="00F4135D"/>
    <w:rsid w:val="00F41F1B"/>
    <w:rsid w:val="00F46BD9"/>
    <w:rsid w:val="00F5626C"/>
    <w:rsid w:val="00F60BE0"/>
    <w:rsid w:val="00F60E11"/>
    <w:rsid w:val="00F6280E"/>
    <w:rsid w:val="00F7050A"/>
    <w:rsid w:val="00F75533"/>
    <w:rsid w:val="00F76808"/>
    <w:rsid w:val="00F84C28"/>
    <w:rsid w:val="00F85D82"/>
    <w:rsid w:val="00F92728"/>
    <w:rsid w:val="00F945D7"/>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80256"/>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512587"/>
    <w:pPr>
      <w:tabs>
        <w:tab w:val="right" w:pos="10080"/>
      </w:tabs>
      <w:spacing w:after="0" w:line="240" w:lineRule="auto"/>
      <w:pPrChange w:id="0" w:author="Sukyi" w:date="2017-11-30T11:51:00Z">
        <w:pPr>
          <w:tabs>
            <w:tab w:val="right" w:pos="10080"/>
          </w:tabs>
          <w:spacing w:before="60"/>
        </w:pPr>
      </w:pPrChange>
    </w:pPr>
    <w:rPr>
      <w:sz w:val="16"/>
      <w:rPrChange w:id="0" w:author="Sukyi" w:date="2017-11-30T11:51:00Z">
        <w:rPr>
          <w:rFonts w:ascii="Arial" w:eastAsia="Calibri" w:hAnsi="Arial"/>
          <w:sz w:val="16"/>
          <w:szCs w:val="22"/>
          <w:lang w:val="en-US" w:eastAsia="en-US" w:bidi="ar-SA"/>
        </w:rPr>
      </w:rPrChange>
    </w:rPr>
  </w:style>
  <w:style w:type="character" w:customStyle="1" w:styleId="FooterChar">
    <w:name w:val="Footer Char"/>
    <w:link w:val="Footer"/>
    <w:uiPriority w:val="99"/>
    <w:rsid w:val="00512587"/>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pbox.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10CF9-7E25-453F-A42D-C92B580C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4</TotalTime>
  <Pages>3</Pages>
  <Words>1349</Words>
  <Characters>6559</Characters>
  <Application>Microsoft Office Word</Application>
  <DocSecurity>0</DocSecurity>
  <Lines>105</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cp:lastModifiedBy>
  <cp:revision>4</cp:revision>
  <cp:lastPrinted>2014-06-20T22:17:00Z</cp:lastPrinted>
  <dcterms:created xsi:type="dcterms:W3CDTF">2017-11-30T19:03:00Z</dcterms:created>
  <dcterms:modified xsi:type="dcterms:W3CDTF">2017-11-30T19:20:00Z</dcterms:modified>
</cp:coreProperties>
</file>